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D77" w:rsidRDefault="005C0D77" w:rsidP="005C0D77">
      <w:pPr>
        <w:pStyle w:val="NormalWeb"/>
        <w:spacing w:before="0" w:beforeAutospacing="0" w:after="0" w:afterAutospacing="0"/>
        <w:rPr>
          <w:rFonts w:ascii="Helvetica" w:hAnsi="Helvetica" w:cs="Helvetica"/>
          <w:color w:val="313131"/>
        </w:rPr>
      </w:pPr>
      <w:r>
        <w:rPr>
          <w:rFonts w:ascii="Helvetica" w:hAnsi="Helvetica" w:cs="Helvetica"/>
          <w:color w:val="313131"/>
          <w:sz w:val="32"/>
          <w:szCs w:val="32"/>
        </w:rPr>
        <w:t xml:space="preserve">Bucharest Degustation Tour, </w:t>
      </w:r>
      <w:r w:rsidRPr="00E20B47">
        <w:rPr>
          <w:rFonts w:ascii="Helvetica" w:hAnsi="Helvetica" w:cs="Helvetica"/>
          <w:color w:val="FF0000"/>
          <w:sz w:val="32"/>
          <w:szCs w:val="32"/>
          <w:rPrChange w:id="0" w:author="George Butunoiu" w:date="2019-04-24T09:31:00Z">
            <w:rPr>
              <w:rFonts w:ascii="Helvetica" w:hAnsi="Helvetica" w:cs="Helvetica"/>
              <w:color w:val="313131"/>
              <w:sz w:val="32"/>
              <w:szCs w:val="32"/>
            </w:rPr>
          </w:rPrChange>
        </w:rPr>
        <w:t>prima editie</w:t>
      </w:r>
      <w:r>
        <w:rPr>
          <w:rFonts w:ascii="Helvetica" w:hAnsi="Helvetica" w:cs="Helvetica"/>
          <w:color w:val="313131"/>
          <w:sz w:val="32"/>
          <w:szCs w:val="32"/>
        </w:rPr>
        <w:t xml:space="preserve"> (2019): George Butunoiu lansează serialul video de </w:t>
      </w:r>
      <w:r w:rsidRPr="00E20B47">
        <w:rPr>
          <w:rFonts w:ascii="Helvetica" w:hAnsi="Helvetica" w:cs="Helvetica"/>
          <w:color w:val="FF0000"/>
          <w:sz w:val="32"/>
          <w:szCs w:val="32"/>
          <w:rPrChange w:id="1" w:author="George Butunoiu" w:date="2019-04-24T09:31:00Z">
            <w:rPr>
              <w:rFonts w:ascii="Helvetica" w:hAnsi="Helvetica" w:cs="Helvetica"/>
              <w:color w:val="313131"/>
              <w:sz w:val="32"/>
              <w:szCs w:val="32"/>
            </w:rPr>
          </w:rPrChange>
        </w:rPr>
        <w:t>prezentari</w:t>
      </w:r>
      <w:r>
        <w:rPr>
          <w:rFonts w:ascii="Helvetica" w:hAnsi="Helvetica" w:cs="Helvetica"/>
          <w:color w:val="313131"/>
          <w:sz w:val="32"/>
          <w:szCs w:val="32"/>
        </w:rPr>
        <w:t xml:space="preserve"> ale meniurilor de degustare ale restaurantelor de top din Bucuresti</w:t>
      </w:r>
      <w:ins w:id="2" w:author="George Butunoiu" w:date="2019-04-24T09:31:00Z">
        <w:r w:rsidR="00E20B47">
          <w:rPr>
            <w:rFonts w:ascii="Helvetica" w:hAnsi="Helvetica" w:cs="Helvetica"/>
            <w:color w:val="313131"/>
            <w:sz w:val="32"/>
            <w:szCs w:val="32"/>
          </w:rPr>
          <w:t>, create special pentru acest program al Restocracy</w:t>
        </w:r>
      </w:ins>
      <w:r>
        <w:rPr>
          <w:rFonts w:ascii="Helvetica" w:hAnsi="Helvetica" w:cs="Helvetica"/>
          <w:color w:val="313131"/>
          <w:sz w:val="32"/>
          <w:szCs w:val="32"/>
        </w:rPr>
        <w:t>.</w:t>
      </w:r>
    </w:p>
    <w:p w:rsidR="005C0D77" w:rsidRDefault="005C0D77" w:rsidP="005C0D77">
      <w:pPr>
        <w:pStyle w:val="NormalWeb"/>
        <w:spacing w:before="0" w:beforeAutospacing="0" w:after="0" w:afterAutospacing="0"/>
        <w:rPr>
          <w:rFonts w:ascii="Helvetica" w:hAnsi="Helvetica" w:cs="Helvetica"/>
          <w:color w:val="313131"/>
        </w:rPr>
      </w:pPr>
    </w:p>
    <w:p w:rsidR="005C0D77" w:rsidRDefault="005C0D77" w:rsidP="005C0D77">
      <w:pPr>
        <w:pStyle w:val="NormalWeb"/>
        <w:spacing w:before="0" w:beforeAutospacing="0" w:after="0" w:afterAutospacing="0"/>
        <w:rPr>
          <w:rFonts w:ascii="Helvetica" w:hAnsi="Helvetica" w:cs="Helvetica"/>
          <w:color w:val="313131"/>
        </w:rPr>
      </w:pPr>
    </w:p>
    <w:p w:rsidR="005C0D77" w:rsidRDefault="005C0D77" w:rsidP="005C0D77">
      <w:pPr>
        <w:pStyle w:val="NormalWeb"/>
        <w:spacing w:before="0" w:beforeAutospacing="0" w:after="0" w:afterAutospacing="0"/>
        <w:rPr>
          <w:rFonts w:ascii="Helvetica" w:hAnsi="Helvetica" w:cs="Helvetica"/>
          <w:color w:val="313131"/>
        </w:rPr>
      </w:pPr>
      <w:r>
        <w:rPr>
          <w:rFonts w:ascii="Helvetica" w:hAnsi="Helvetica" w:cs="Helvetica"/>
          <w:color w:val="313131"/>
          <w:sz w:val="32"/>
          <w:szCs w:val="32"/>
        </w:rPr>
        <w:t>Primul sezon al serialului “Bucharest Degustation Tour - The Restocracy Menus</w:t>
      </w:r>
      <w:ins w:id="3" w:author="George Butunoiu" w:date="2019-04-24T09:32:00Z">
        <w:r w:rsidR="00E20B47">
          <w:rPr>
            <w:rFonts w:ascii="Helvetica" w:hAnsi="Helvetica" w:cs="Helvetica"/>
            <w:color w:val="313131"/>
            <w:sz w:val="32"/>
            <w:szCs w:val="32"/>
          </w:rPr>
          <w:t xml:space="preserve"> 2019</w:t>
        </w:r>
      </w:ins>
      <w:r>
        <w:rPr>
          <w:rFonts w:ascii="Helvetica" w:hAnsi="Helvetica" w:cs="Helvetica"/>
          <w:color w:val="313131"/>
          <w:sz w:val="32"/>
          <w:szCs w:val="32"/>
        </w:rPr>
        <w:t xml:space="preserve">” debutează marți, 30 aprilie 2019, orele 18.00. Episodul-pilot a fost filmat la restaurantul Corto Maltese și va fi difuzat pe paginile de Facebook și Youtube ale site-urilor </w:t>
      </w:r>
      <w:hyperlink r:id="rId4" w:tgtFrame="_blank" w:history="1">
        <w:r>
          <w:rPr>
            <w:rStyle w:val="Hyperlink"/>
            <w:rFonts w:ascii="Helvetica" w:hAnsi="Helvetica" w:cs="Helvetica"/>
            <w:sz w:val="32"/>
            <w:szCs w:val="32"/>
          </w:rPr>
          <w:t>restocracy.ro</w:t>
        </w:r>
      </w:hyperlink>
      <w:r>
        <w:rPr>
          <w:rFonts w:ascii="Helvetica" w:hAnsi="Helvetica" w:cs="Helvetica"/>
          <w:color w:val="313131"/>
          <w:sz w:val="32"/>
          <w:szCs w:val="32"/>
        </w:rPr>
        <w:t xml:space="preserve">, </w:t>
      </w:r>
      <w:hyperlink r:id="rId5" w:tgtFrame="_blank" w:history="1">
        <w:r>
          <w:rPr>
            <w:rStyle w:val="Hyperlink"/>
            <w:rFonts w:ascii="Helvetica" w:hAnsi="Helvetica" w:cs="Helvetica"/>
            <w:sz w:val="32"/>
            <w:szCs w:val="32"/>
          </w:rPr>
          <w:t>mediastory.ro</w:t>
        </w:r>
      </w:hyperlink>
      <w:r>
        <w:rPr>
          <w:rFonts w:ascii="Helvetica" w:hAnsi="Helvetica" w:cs="Helvetica"/>
          <w:color w:val="313131"/>
          <w:sz w:val="32"/>
          <w:szCs w:val="32"/>
        </w:rPr>
        <w:t xml:space="preserve">, </w:t>
      </w:r>
      <w:hyperlink r:id="rId6" w:tgtFrame="_blank" w:history="1">
        <w:r>
          <w:rPr>
            <w:rStyle w:val="Hyperlink"/>
            <w:rFonts w:ascii="Helvetica" w:hAnsi="Helvetica" w:cs="Helvetica"/>
            <w:sz w:val="32"/>
            <w:szCs w:val="32"/>
          </w:rPr>
          <w:t>super-hrana.ro</w:t>
        </w:r>
      </w:hyperlink>
      <w:r>
        <w:rPr>
          <w:rFonts w:ascii="Helvetica" w:hAnsi="Helvetica" w:cs="Helvetica"/>
          <w:color w:val="313131"/>
          <w:sz w:val="32"/>
          <w:szCs w:val="32"/>
        </w:rPr>
        <w:t xml:space="preserve"> și </w:t>
      </w:r>
      <w:hyperlink r:id="rId7" w:tgtFrame="_blank" w:history="1">
        <w:r>
          <w:rPr>
            <w:rStyle w:val="Hyperlink"/>
            <w:rFonts w:ascii="Helvetica" w:hAnsi="Helvetica" w:cs="Helvetica"/>
            <w:sz w:val="32"/>
            <w:szCs w:val="32"/>
          </w:rPr>
          <w:t>supervinuri.ro</w:t>
        </w:r>
      </w:hyperlink>
      <w:r>
        <w:rPr>
          <w:rFonts w:ascii="Helvetica" w:hAnsi="Helvetica" w:cs="Helvetica"/>
          <w:color w:val="313131"/>
          <w:sz w:val="32"/>
          <w:szCs w:val="32"/>
        </w:rPr>
        <w:t>.</w:t>
      </w:r>
    </w:p>
    <w:p w:rsidR="005C0D77" w:rsidRDefault="005C0D77" w:rsidP="005C0D77">
      <w:pPr>
        <w:pStyle w:val="NormalWeb"/>
        <w:spacing w:before="0" w:beforeAutospacing="0" w:after="0" w:afterAutospacing="0"/>
        <w:rPr>
          <w:rFonts w:ascii="Helvetica" w:hAnsi="Helvetica" w:cs="Helvetica"/>
          <w:color w:val="313131"/>
        </w:rPr>
      </w:pPr>
    </w:p>
    <w:p w:rsidR="005C0D77" w:rsidRDefault="005C0D77" w:rsidP="005C0D77">
      <w:pPr>
        <w:pStyle w:val="NormalWeb"/>
        <w:spacing w:before="0" w:beforeAutospacing="0" w:after="0" w:afterAutospacing="0"/>
        <w:rPr>
          <w:rFonts w:ascii="Helvetica" w:hAnsi="Helvetica" w:cs="Helvetica"/>
          <w:color w:val="313131"/>
        </w:rPr>
      </w:pPr>
      <w:r>
        <w:rPr>
          <w:rFonts w:ascii="Helvetica" w:hAnsi="Helvetica" w:cs="Helvetica"/>
          <w:color w:val="313131"/>
          <w:sz w:val="32"/>
          <w:szCs w:val="32"/>
        </w:rPr>
        <w:t xml:space="preserve">Conceptul proiectului este de a realiza un tur video al </w:t>
      </w:r>
      <w:ins w:id="4" w:author="George Butunoiu" w:date="2019-04-24T09:32:00Z">
        <w:r w:rsidR="00E20B47">
          <w:rPr>
            <w:rFonts w:ascii="Helvetica" w:hAnsi="Helvetica" w:cs="Helvetica"/>
            <w:color w:val="313131"/>
            <w:sz w:val="32"/>
            <w:szCs w:val="32"/>
          </w:rPr>
          <w:t xml:space="preserve">celor mai bune </w:t>
        </w:r>
      </w:ins>
      <w:r>
        <w:rPr>
          <w:rFonts w:ascii="Helvetica" w:hAnsi="Helvetica" w:cs="Helvetica"/>
          <w:color w:val="313131"/>
          <w:sz w:val="32"/>
          <w:szCs w:val="32"/>
        </w:rPr>
        <w:t>restaurante</w:t>
      </w:r>
      <w:del w:id="5" w:author="George Butunoiu" w:date="2019-04-24T09:32:00Z">
        <w:r w:rsidDel="00E20B47">
          <w:rPr>
            <w:rFonts w:ascii="Helvetica" w:hAnsi="Helvetica" w:cs="Helvetica"/>
            <w:color w:val="313131"/>
            <w:sz w:val="32"/>
            <w:szCs w:val="32"/>
          </w:rPr>
          <w:delText>lor</w:delText>
        </w:r>
      </w:del>
      <w:r>
        <w:rPr>
          <w:rFonts w:ascii="Helvetica" w:hAnsi="Helvetica" w:cs="Helvetica"/>
          <w:color w:val="313131"/>
          <w:sz w:val="32"/>
          <w:szCs w:val="32"/>
        </w:rPr>
        <w:t xml:space="preserve"> </w:t>
      </w:r>
      <w:del w:id="6" w:author="George Butunoiu" w:date="2019-04-24T09:33:00Z">
        <w:r w:rsidDel="00E20B47">
          <w:rPr>
            <w:rFonts w:ascii="Helvetica" w:hAnsi="Helvetica" w:cs="Helvetica"/>
            <w:color w:val="313131"/>
            <w:sz w:val="32"/>
            <w:szCs w:val="32"/>
          </w:rPr>
          <w:delText xml:space="preserve">de top </w:delText>
        </w:r>
      </w:del>
      <w:r>
        <w:rPr>
          <w:rFonts w:ascii="Helvetica" w:hAnsi="Helvetica" w:cs="Helvetica"/>
          <w:color w:val="313131"/>
          <w:sz w:val="32"/>
          <w:szCs w:val="32"/>
        </w:rPr>
        <w:t>din București. În fiecare episod va fi filmat un prânz al respectivului meniu de degustare în care George Butunoiu</w:t>
      </w:r>
      <w:ins w:id="7" w:author="George Butunoiu" w:date="2019-04-24T09:33:00Z">
        <w:r w:rsidR="00E20B47">
          <w:rPr>
            <w:rFonts w:ascii="Helvetica" w:hAnsi="Helvetica" w:cs="Helvetica"/>
            <w:color w:val="313131"/>
            <w:sz w:val="32"/>
            <w:szCs w:val="32"/>
          </w:rPr>
          <w:t>,</w:t>
        </w:r>
      </w:ins>
      <w:r>
        <w:rPr>
          <w:rFonts w:ascii="Helvetica" w:hAnsi="Helvetica" w:cs="Helvetica"/>
          <w:color w:val="313131"/>
          <w:sz w:val="32"/>
          <w:szCs w:val="32"/>
        </w:rPr>
        <w:t xml:space="preserve"> împreună cu o personalitate din zona de business, academică, culturală, diplomatică sau media vor discuta despre</w:t>
      </w:r>
      <w:ins w:id="8" w:author="George Butunoiu" w:date="2019-04-24T09:33:00Z">
        <w:r w:rsidR="00E20B47">
          <w:rPr>
            <w:rFonts w:ascii="Helvetica" w:hAnsi="Helvetica" w:cs="Helvetica"/>
            <w:color w:val="313131"/>
            <w:sz w:val="32"/>
            <w:szCs w:val="32"/>
          </w:rPr>
          <w:t xml:space="preserve"> gastronomie, </w:t>
        </w:r>
      </w:ins>
      <w:ins w:id="9" w:author="George Butunoiu" w:date="2019-04-24T10:01:00Z">
        <w:r w:rsidR="00846DB8">
          <w:rPr>
            <w:rFonts w:ascii="Helvetica" w:hAnsi="Helvetica" w:cs="Helvetica"/>
            <w:color w:val="313131"/>
            <w:sz w:val="32"/>
            <w:szCs w:val="32"/>
          </w:rPr>
          <w:t xml:space="preserve">despre marile restaurante din Bucuresti si din alte parti ale lumii, despre fiecare restaurant </w:t>
        </w:r>
      </w:ins>
      <w:r>
        <w:rPr>
          <w:rFonts w:ascii="Helvetica" w:hAnsi="Helvetica" w:cs="Helvetica"/>
          <w:color w:val="313131"/>
          <w:sz w:val="32"/>
          <w:szCs w:val="32"/>
        </w:rPr>
        <w:t xml:space="preserve"> </w:t>
      </w:r>
      <w:del w:id="10" w:author="George Butunoiu" w:date="2019-04-24T10:05:00Z">
        <w:r w:rsidDel="00846DB8">
          <w:rPr>
            <w:rFonts w:ascii="Helvetica" w:hAnsi="Helvetica" w:cs="Helvetica"/>
            <w:color w:val="313131"/>
            <w:sz w:val="32"/>
            <w:szCs w:val="32"/>
          </w:rPr>
          <w:delText xml:space="preserve">performanța gastronomică a fiecărui restaurant de top </w:delText>
        </w:r>
      </w:del>
      <w:r>
        <w:rPr>
          <w:rFonts w:ascii="Helvetica" w:hAnsi="Helvetica" w:cs="Helvetica"/>
          <w:color w:val="313131"/>
          <w:sz w:val="32"/>
          <w:szCs w:val="32"/>
        </w:rPr>
        <w:t>inclus în proiect</w:t>
      </w:r>
      <w:ins w:id="11" w:author="George Butunoiu" w:date="2019-04-24T10:05:00Z">
        <w:r w:rsidR="00846DB8">
          <w:rPr>
            <w:rFonts w:ascii="Helvetica" w:hAnsi="Helvetica" w:cs="Helvetica"/>
            <w:color w:val="313131"/>
            <w:sz w:val="32"/>
            <w:szCs w:val="32"/>
          </w:rPr>
          <w:t>, desigur</w:t>
        </w:r>
      </w:ins>
      <w:r>
        <w:rPr>
          <w:rFonts w:ascii="Helvetica" w:hAnsi="Helvetica" w:cs="Helvetica"/>
          <w:color w:val="313131"/>
          <w:sz w:val="32"/>
          <w:szCs w:val="32"/>
        </w:rPr>
        <w:t xml:space="preserve">. </w:t>
      </w:r>
      <w:del w:id="12" w:author="George Butunoiu" w:date="2019-04-24T10:05:00Z">
        <w:r w:rsidDel="00846DB8">
          <w:rPr>
            <w:rFonts w:ascii="Helvetica" w:hAnsi="Helvetica" w:cs="Helvetica"/>
            <w:color w:val="313131"/>
            <w:sz w:val="32"/>
            <w:szCs w:val="32"/>
          </w:rPr>
          <w:delText>La discuție va participa și</w:delText>
        </w:r>
      </w:del>
      <w:ins w:id="13" w:author="George Butunoiu" w:date="2019-04-24T10:05:00Z">
        <w:r w:rsidR="00846DB8">
          <w:rPr>
            <w:rFonts w:ascii="Helvetica" w:hAnsi="Helvetica" w:cs="Helvetica"/>
            <w:color w:val="313131"/>
            <w:sz w:val="32"/>
            <w:szCs w:val="32"/>
          </w:rPr>
          <w:t>Gazde vor fi</w:t>
        </w:r>
      </w:ins>
      <w:r>
        <w:rPr>
          <w:rFonts w:ascii="Helvetica" w:hAnsi="Helvetica" w:cs="Helvetica"/>
          <w:color w:val="313131"/>
          <w:sz w:val="32"/>
          <w:szCs w:val="32"/>
        </w:rPr>
        <w:t xml:space="preserve"> proprietarul, managerul sau chef-ul respectivului restaurant.</w:t>
      </w:r>
    </w:p>
    <w:p w:rsidR="005C0D77" w:rsidRDefault="005C0D77" w:rsidP="005C0D77">
      <w:pPr>
        <w:pStyle w:val="NormalWeb"/>
        <w:spacing w:before="0" w:beforeAutospacing="0" w:after="0" w:afterAutospacing="0"/>
        <w:rPr>
          <w:rFonts w:ascii="Helvetica" w:hAnsi="Helvetica" w:cs="Helvetica"/>
          <w:color w:val="313131"/>
        </w:rPr>
      </w:pPr>
    </w:p>
    <w:p w:rsidR="005C0D77" w:rsidRDefault="005C0D77" w:rsidP="005C0D77">
      <w:pPr>
        <w:pStyle w:val="NormalWeb"/>
        <w:spacing w:before="0" w:beforeAutospacing="0" w:after="0" w:afterAutospacing="0"/>
        <w:rPr>
          <w:rFonts w:ascii="Helvetica" w:hAnsi="Helvetica" w:cs="Helvetica"/>
          <w:color w:val="313131"/>
        </w:rPr>
      </w:pPr>
      <w:r>
        <w:rPr>
          <w:rFonts w:ascii="Helvetica" w:hAnsi="Helvetica" w:cs="Helvetica"/>
          <w:color w:val="313131"/>
          <w:sz w:val="32"/>
          <w:szCs w:val="32"/>
        </w:rPr>
        <w:t xml:space="preserve">Bucharest Degustation Tour va avea un prim sezon de 8 episoade, cu difuzare săptămânală, marțea, de la orele 18.00. În prezent, partenerii proiectului </w:t>
      </w:r>
      <w:del w:id="14" w:author="George Butunoiu" w:date="2019-04-24T10:32:00Z">
        <w:r w:rsidDel="00881160">
          <w:rPr>
            <w:rFonts w:ascii="Helvetica" w:hAnsi="Helvetica" w:cs="Helvetica"/>
            <w:color w:val="313131"/>
            <w:sz w:val="32"/>
            <w:szCs w:val="32"/>
          </w:rPr>
          <w:delText>se află deja în discuții pentru</w:delText>
        </w:r>
      </w:del>
      <w:ins w:id="15" w:author="George Butunoiu" w:date="2019-04-24T10:32:00Z">
        <w:r w:rsidR="00881160">
          <w:rPr>
            <w:rFonts w:ascii="Helvetica" w:hAnsi="Helvetica" w:cs="Helvetica"/>
            <w:color w:val="313131"/>
            <w:sz w:val="32"/>
            <w:szCs w:val="32"/>
          </w:rPr>
          <w:t>pregatesc deja</w:t>
        </w:r>
      </w:ins>
      <w:r>
        <w:rPr>
          <w:rFonts w:ascii="Helvetica" w:hAnsi="Helvetica" w:cs="Helvetica"/>
          <w:color w:val="313131"/>
          <w:sz w:val="32"/>
          <w:szCs w:val="32"/>
        </w:rPr>
        <w:t xml:space="preserve"> un al doilea sezon ce va fi realizat și difuzat în toamna acestui an.</w:t>
      </w:r>
    </w:p>
    <w:p w:rsidR="005C0D77" w:rsidRDefault="005C0D77" w:rsidP="005C0D77"/>
    <w:p w:rsidR="005C0D77" w:rsidRDefault="005C0D77" w:rsidP="005C0D77">
      <w:r>
        <w:t>   </w:t>
      </w:r>
      <w:r>
        <w:rPr>
          <w:color w:val="0000FF"/>
        </w:rPr>
        <w:t>Fiecare episod va oferi o varietate de clipuri cu diferite durate, de la cateva minute până la 20-25 de minute. În completarea clipurilor despre preparatele din meniuri, inclus in producția clipurilor este și un concept de imagine destinat exclusiv restaurantelor. Mai precis, acesta va conține ilustrație cu interiorul și exteriorul restaurantului cu focus pe detalii estetice, de design și de brand.</w:t>
      </w:r>
    </w:p>
    <w:p w:rsidR="005C0D77" w:rsidRDefault="005C0D77" w:rsidP="005C0D77">
      <w:pPr>
        <w:pStyle w:val="NormalWeb"/>
        <w:spacing w:before="0" w:beforeAutospacing="0" w:after="0" w:afterAutospacing="0"/>
        <w:rPr>
          <w:rFonts w:ascii="Helvetica" w:hAnsi="Helvetica" w:cs="Helvetica"/>
          <w:color w:val="313131"/>
        </w:rPr>
      </w:pPr>
    </w:p>
    <w:p w:rsidR="005C0D77" w:rsidRDefault="005C0D77" w:rsidP="005C0D77">
      <w:pPr>
        <w:pStyle w:val="NormalWeb"/>
        <w:spacing w:before="0" w:beforeAutospacing="0" w:after="0" w:afterAutospacing="0"/>
        <w:rPr>
          <w:ins w:id="16" w:author="George Butunoiu" w:date="2019-04-24T10:40:00Z"/>
          <w:rFonts w:ascii="Helvetica" w:hAnsi="Helvetica" w:cs="Helvetica"/>
          <w:color w:val="0000FF"/>
          <w:sz w:val="32"/>
          <w:szCs w:val="32"/>
        </w:rPr>
      </w:pPr>
      <w:r>
        <w:rPr>
          <w:rFonts w:ascii="Helvetica" w:hAnsi="Helvetica" w:cs="Helvetica"/>
          <w:color w:val="313131"/>
          <w:sz w:val="32"/>
          <w:szCs w:val="32"/>
        </w:rPr>
        <w:t xml:space="preserve">Producția clipurilor este realizată de colegii și prietenii de la MediaStory, atenți la detalii de fiecare dată și cu sugestii pentru oricine este implicat. </w:t>
      </w:r>
      <w:r>
        <w:rPr>
          <w:rFonts w:ascii="Helvetica" w:hAnsi="Helvetica" w:cs="Helvetica"/>
          <w:color w:val="0000FF"/>
          <w:sz w:val="32"/>
          <w:szCs w:val="32"/>
        </w:rPr>
        <w:t xml:space="preserve">Fiecare episod din Bucharest Degustation Tour este filmat cu 5 camere 4k, </w:t>
      </w:r>
      <w:del w:id="17" w:author="George Butunoiu" w:date="2019-04-24T10:33:00Z">
        <w:r w:rsidDel="00881160">
          <w:rPr>
            <w:rFonts w:ascii="Helvetica" w:hAnsi="Helvetica" w:cs="Helvetica"/>
            <w:color w:val="0000FF"/>
            <w:sz w:val="32"/>
            <w:szCs w:val="32"/>
          </w:rPr>
          <w:delText>timp de cel puțin</w:delText>
        </w:r>
      </w:del>
      <w:ins w:id="18" w:author="George Butunoiu" w:date="2019-04-24T10:33:00Z">
        <w:r w:rsidR="00881160">
          <w:rPr>
            <w:rFonts w:ascii="Helvetica" w:hAnsi="Helvetica" w:cs="Helvetica"/>
            <w:color w:val="0000FF"/>
            <w:sz w:val="32"/>
            <w:szCs w:val="32"/>
          </w:rPr>
          <w:t>cu o durata medie de</w:t>
        </w:r>
      </w:ins>
      <w:r>
        <w:rPr>
          <w:rFonts w:ascii="Helvetica" w:hAnsi="Helvetica" w:cs="Helvetica"/>
          <w:color w:val="0000FF"/>
          <w:sz w:val="32"/>
          <w:szCs w:val="32"/>
        </w:rPr>
        <w:t xml:space="preserve"> 10 ore. </w:t>
      </w:r>
    </w:p>
    <w:p w:rsidR="00881160" w:rsidRDefault="00881160" w:rsidP="005C0D77">
      <w:pPr>
        <w:pStyle w:val="NormalWeb"/>
        <w:spacing w:before="0" w:beforeAutospacing="0" w:after="0" w:afterAutospacing="0"/>
        <w:rPr>
          <w:ins w:id="19" w:author="George Butunoiu" w:date="2019-04-24T10:40:00Z"/>
          <w:rFonts w:ascii="Helvetica" w:hAnsi="Helvetica" w:cs="Helvetica"/>
          <w:color w:val="0000FF"/>
          <w:sz w:val="32"/>
          <w:szCs w:val="32"/>
        </w:rPr>
      </w:pPr>
    </w:p>
    <w:p w:rsidR="00881160" w:rsidRDefault="00881160" w:rsidP="005C0D77">
      <w:pPr>
        <w:pStyle w:val="NormalWeb"/>
        <w:spacing w:before="0" w:beforeAutospacing="0" w:after="0" w:afterAutospacing="0"/>
        <w:rPr>
          <w:ins w:id="20" w:author="George Butunoiu" w:date="2019-04-24T10:40:00Z"/>
          <w:rFonts w:ascii="Helvetica" w:hAnsi="Helvetica" w:cs="Helvetica"/>
          <w:color w:val="0000FF"/>
          <w:sz w:val="32"/>
          <w:szCs w:val="32"/>
        </w:rPr>
      </w:pPr>
      <w:ins w:id="21" w:author="George Butunoiu" w:date="2019-04-24T10:40:00Z">
        <w:r>
          <w:rPr>
            <w:rFonts w:ascii="Helvetica" w:hAnsi="Helvetica" w:cs="Helvetica"/>
            <w:color w:val="0000FF"/>
            <w:sz w:val="32"/>
            <w:szCs w:val="32"/>
          </w:rPr>
          <w:t>Productiile video vor fi preluate si de catre alte canale media, iar restaurantele prezentate in program vor fi putern</w:t>
        </w:r>
      </w:ins>
    </w:p>
    <w:p w:rsidR="00881160" w:rsidRDefault="00881160" w:rsidP="005C0D77">
      <w:pPr>
        <w:pStyle w:val="NormalWeb"/>
        <w:spacing w:before="0" w:beforeAutospacing="0" w:after="0" w:afterAutospacing="0"/>
        <w:rPr>
          <w:ins w:id="22" w:author="George Butunoiu" w:date="2019-04-24T10:41:00Z"/>
          <w:rFonts w:ascii="Helvetica" w:hAnsi="Helvetica" w:cs="Helvetica"/>
          <w:color w:val="0000FF"/>
          <w:sz w:val="32"/>
          <w:szCs w:val="32"/>
        </w:rPr>
      </w:pPr>
    </w:p>
    <w:p w:rsidR="00881160" w:rsidRDefault="00881160" w:rsidP="005C0D77">
      <w:pPr>
        <w:pStyle w:val="NormalWeb"/>
        <w:spacing w:before="0" w:beforeAutospacing="0" w:after="0" w:afterAutospacing="0"/>
        <w:rPr>
          <w:rFonts w:ascii="Helvetica" w:hAnsi="Helvetica" w:cs="Helvetica"/>
        </w:rPr>
      </w:pPr>
      <w:ins w:id="23" w:author="George Butunoiu" w:date="2019-04-24T10:41:00Z">
        <w:r>
          <w:rPr>
            <w:rFonts w:ascii="Helvetica" w:hAnsi="Helvetica" w:cs="Helvetica"/>
            <w:color w:val="0000FF"/>
            <w:sz w:val="32"/>
            <w:szCs w:val="32"/>
          </w:rPr>
          <w:lastRenderedPageBreak/>
          <w:t>Obiectivul este sa facem Bucurestiul obiectiv turistic gastronomic</w:t>
        </w:r>
      </w:ins>
    </w:p>
    <w:p w:rsidR="005C0D77" w:rsidRDefault="005C0D77" w:rsidP="005C0D77">
      <w:pPr>
        <w:pStyle w:val="NormalWeb"/>
        <w:spacing w:before="0" w:beforeAutospacing="0" w:after="0" w:afterAutospacing="0"/>
        <w:rPr>
          <w:rFonts w:ascii="Helvetica" w:hAnsi="Helvetica" w:cs="Helvetica"/>
          <w:color w:val="313131"/>
        </w:rPr>
      </w:pPr>
    </w:p>
    <w:p w:rsidR="00881160" w:rsidRDefault="005C0D77" w:rsidP="005C0D77">
      <w:pPr>
        <w:pStyle w:val="NormalWeb"/>
        <w:spacing w:before="0" w:beforeAutospacing="0" w:after="0" w:afterAutospacing="0"/>
        <w:rPr>
          <w:ins w:id="24" w:author="George Butunoiu" w:date="2019-04-24T10:39:00Z"/>
          <w:rFonts w:ascii="Helvetica" w:hAnsi="Helvetica" w:cs="Helvetica"/>
          <w:color w:val="313131"/>
          <w:sz w:val="32"/>
          <w:szCs w:val="32"/>
        </w:rPr>
      </w:pPr>
      <w:r>
        <w:rPr>
          <w:rFonts w:ascii="Helvetica" w:hAnsi="Helvetica" w:cs="Helvetica"/>
          <w:color w:val="313131"/>
          <w:sz w:val="29"/>
          <w:szCs w:val="29"/>
        </w:rPr>
        <w:t xml:space="preserve">Restocracy.ro este cel mai important site de </w:t>
      </w:r>
      <w:del w:id="25" w:author="George Butunoiu" w:date="2019-04-24T10:36:00Z">
        <w:r w:rsidDel="00881160">
          <w:rPr>
            <w:rFonts w:ascii="Helvetica" w:hAnsi="Helvetica" w:cs="Helvetica"/>
            <w:color w:val="313131"/>
            <w:sz w:val="29"/>
            <w:szCs w:val="29"/>
          </w:rPr>
          <w:delText xml:space="preserve">evaluări </w:delText>
        </w:r>
      </w:del>
      <w:ins w:id="26" w:author="George Butunoiu" w:date="2019-04-24T10:36:00Z">
        <w:r w:rsidR="00881160">
          <w:rPr>
            <w:rFonts w:ascii="Helvetica" w:hAnsi="Helvetica" w:cs="Helvetica"/>
            <w:color w:val="313131"/>
            <w:sz w:val="29"/>
            <w:szCs w:val="29"/>
          </w:rPr>
          <w:t>clasificari</w:t>
        </w:r>
        <w:r w:rsidR="00881160">
          <w:rPr>
            <w:rFonts w:ascii="Helvetica" w:hAnsi="Helvetica" w:cs="Helvetica"/>
            <w:color w:val="313131"/>
            <w:sz w:val="29"/>
            <w:szCs w:val="29"/>
          </w:rPr>
          <w:t xml:space="preserve"> </w:t>
        </w:r>
      </w:ins>
      <w:r>
        <w:rPr>
          <w:rFonts w:ascii="Helvetica" w:hAnsi="Helvetica" w:cs="Helvetica"/>
          <w:color w:val="313131"/>
          <w:sz w:val="29"/>
          <w:szCs w:val="29"/>
        </w:rPr>
        <w:t>de resturante din România,</w:t>
      </w:r>
      <w:ins w:id="27" w:author="George Butunoiu" w:date="2019-04-24T10:34:00Z">
        <w:r w:rsidR="00881160">
          <w:rPr>
            <w:rFonts w:ascii="Helvetica" w:hAnsi="Helvetica" w:cs="Helvetica"/>
            <w:color w:val="313131"/>
            <w:sz w:val="29"/>
            <w:szCs w:val="29"/>
          </w:rPr>
          <w:t xml:space="preserve"> cu</w:t>
        </w:r>
      </w:ins>
      <w:r>
        <w:rPr>
          <w:rFonts w:ascii="Helvetica" w:hAnsi="Helvetica" w:cs="Helvetica"/>
          <w:color w:val="313131"/>
          <w:sz w:val="29"/>
          <w:szCs w:val="29"/>
        </w:rPr>
        <w:t xml:space="preserve"> </w:t>
      </w:r>
      <w:ins w:id="28" w:author="George Butunoiu" w:date="2019-04-24T10:36:00Z">
        <w:r w:rsidR="00881160">
          <w:rPr>
            <w:rFonts w:ascii="Helvetica" w:hAnsi="Helvetica" w:cs="Helvetica"/>
            <w:color w:val="313131"/>
            <w:sz w:val="29"/>
            <w:szCs w:val="29"/>
          </w:rPr>
          <w:t>evalua</w:t>
        </w:r>
      </w:ins>
      <w:ins w:id="29" w:author="George Butunoiu" w:date="2019-04-24T10:37:00Z">
        <w:r w:rsidR="00881160">
          <w:rPr>
            <w:rFonts w:ascii="Helvetica" w:hAnsi="Helvetica" w:cs="Helvetica"/>
            <w:color w:val="313131"/>
            <w:sz w:val="29"/>
            <w:szCs w:val="29"/>
          </w:rPr>
          <w:t>ri</w:t>
        </w:r>
      </w:ins>
      <w:ins w:id="30" w:author="George Butunoiu" w:date="2019-04-24T10:34:00Z">
        <w:r w:rsidR="00881160">
          <w:rPr>
            <w:rFonts w:ascii="Helvetica" w:hAnsi="Helvetica" w:cs="Helvetica"/>
            <w:color w:val="313131"/>
            <w:sz w:val="29"/>
            <w:szCs w:val="29"/>
          </w:rPr>
          <w:t xml:space="preserve"> facute de </w:t>
        </w:r>
      </w:ins>
      <w:ins w:id="31" w:author="George Butunoiu" w:date="2019-04-24T10:37:00Z">
        <w:r w:rsidR="00881160">
          <w:rPr>
            <w:rFonts w:ascii="Helvetica" w:hAnsi="Helvetica" w:cs="Helvetica"/>
            <w:color w:val="313131"/>
            <w:sz w:val="29"/>
            <w:szCs w:val="29"/>
          </w:rPr>
          <w:t xml:space="preserve">specialisti independenti, nu de catre clienti sau cititori. </w:t>
        </w:r>
      </w:ins>
      <w:ins w:id="32" w:author="George Butunoiu" w:date="2019-04-24T10:38:00Z">
        <w:r w:rsidR="00881160">
          <w:rPr>
            <w:rFonts w:ascii="Helvetica" w:hAnsi="Helvetica" w:cs="Helvetica"/>
            <w:color w:val="313131"/>
            <w:sz w:val="29"/>
            <w:szCs w:val="29"/>
          </w:rPr>
          <w:t>Sistemul de clasificare si de evaluare, precum si intregul site, sunt conceput</w:t>
        </w:r>
      </w:ins>
      <w:ins w:id="33" w:author="George Butunoiu" w:date="2019-04-24T10:39:00Z">
        <w:r w:rsidR="00881160">
          <w:rPr>
            <w:rFonts w:ascii="Helvetica" w:hAnsi="Helvetica" w:cs="Helvetica"/>
            <w:color w:val="313131"/>
            <w:sz w:val="29"/>
            <w:szCs w:val="29"/>
          </w:rPr>
          <w:t>e</w:t>
        </w:r>
      </w:ins>
      <w:ins w:id="34" w:author="George Butunoiu" w:date="2019-04-24T10:38:00Z">
        <w:r w:rsidR="00881160">
          <w:rPr>
            <w:rFonts w:ascii="Helvetica" w:hAnsi="Helvetica" w:cs="Helvetica"/>
            <w:color w:val="313131"/>
            <w:sz w:val="29"/>
            <w:szCs w:val="29"/>
          </w:rPr>
          <w:t xml:space="preserve"> si</w:t>
        </w:r>
      </w:ins>
      <w:ins w:id="35" w:author="George Butunoiu" w:date="2019-04-24T10:34:00Z">
        <w:r w:rsidR="00881160">
          <w:rPr>
            <w:rFonts w:ascii="Helvetica" w:hAnsi="Helvetica" w:cs="Helvetica"/>
            <w:color w:val="313131"/>
            <w:sz w:val="29"/>
            <w:szCs w:val="29"/>
          </w:rPr>
          <w:t xml:space="preserve"> </w:t>
        </w:r>
      </w:ins>
      <w:r>
        <w:rPr>
          <w:rFonts w:ascii="Helvetica" w:hAnsi="Helvetica" w:cs="Helvetica"/>
          <w:color w:val="313131"/>
          <w:sz w:val="29"/>
          <w:szCs w:val="29"/>
        </w:rPr>
        <w:t>deținut</w:t>
      </w:r>
      <w:ins w:id="36" w:author="George Butunoiu" w:date="2019-04-24T10:39:00Z">
        <w:r w:rsidR="00881160">
          <w:rPr>
            <w:rFonts w:ascii="Helvetica" w:hAnsi="Helvetica" w:cs="Helvetica"/>
            <w:color w:val="313131"/>
            <w:sz w:val="29"/>
            <w:szCs w:val="29"/>
          </w:rPr>
          <w:t>e</w:t>
        </w:r>
      </w:ins>
      <w:r>
        <w:rPr>
          <w:rFonts w:ascii="Helvetica" w:hAnsi="Helvetica" w:cs="Helvetica"/>
          <w:color w:val="313131"/>
          <w:sz w:val="29"/>
          <w:szCs w:val="29"/>
        </w:rPr>
        <w:t xml:space="preserve"> de </w:t>
      </w:r>
      <w:ins w:id="37" w:author="George Butunoiu" w:date="2019-04-24T10:39:00Z">
        <w:r w:rsidR="00881160">
          <w:rPr>
            <w:rFonts w:ascii="Helvetica" w:hAnsi="Helvetica" w:cs="Helvetica"/>
            <w:color w:val="313131"/>
            <w:sz w:val="29"/>
            <w:szCs w:val="29"/>
          </w:rPr>
          <w:t xml:space="preserve">catre </w:t>
        </w:r>
      </w:ins>
      <w:r>
        <w:rPr>
          <w:rFonts w:ascii="Helvetica" w:hAnsi="Helvetica" w:cs="Helvetica"/>
          <w:color w:val="313131"/>
          <w:sz w:val="29"/>
          <w:szCs w:val="29"/>
        </w:rPr>
        <w:t>George Butunoiu</w:t>
      </w:r>
      <w:r>
        <w:rPr>
          <w:rFonts w:ascii="Helvetica" w:hAnsi="Helvetica" w:cs="Helvetica"/>
          <w:color w:val="313131"/>
          <w:sz w:val="32"/>
          <w:szCs w:val="32"/>
        </w:rPr>
        <w:t xml:space="preserve">. </w:t>
      </w:r>
    </w:p>
    <w:p w:rsidR="00881160" w:rsidRDefault="00881160" w:rsidP="005C0D77">
      <w:pPr>
        <w:pStyle w:val="NormalWeb"/>
        <w:spacing w:before="0" w:beforeAutospacing="0" w:after="0" w:afterAutospacing="0"/>
        <w:rPr>
          <w:ins w:id="38" w:author="George Butunoiu" w:date="2019-04-24T10:39:00Z"/>
          <w:rFonts w:ascii="Helvetica" w:hAnsi="Helvetica" w:cs="Helvetica"/>
          <w:color w:val="313131"/>
          <w:sz w:val="32"/>
          <w:szCs w:val="32"/>
        </w:rPr>
      </w:pPr>
    </w:p>
    <w:p w:rsidR="005C0D77" w:rsidRDefault="005C0D77" w:rsidP="005C0D77">
      <w:pPr>
        <w:pStyle w:val="NormalWeb"/>
        <w:spacing w:before="0" w:beforeAutospacing="0" w:after="0" w:afterAutospacing="0"/>
        <w:rPr>
          <w:rFonts w:ascii="Helvetica" w:hAnsi="Helvetica" w:cs="Helvetica"/>
          <w:color w:val="313131"/>
          <w:sz w:val="22"/>
          <w:szCs w:val="22"/>
        </w:rPr>
      </w:pPr>
      <w:r>
        <w:rPr>
          <w:rFonts w:ascii="Helvetica" w:hAnsi="Helvetica" w:cs="Helvetica"/>
          <w:color w:val="313131"/>
          <w:sz w:val="29"/>
          <w:szCs w:val="29"/>
        </w:rPr>
        <w:t>Super-Hrana.ro și SuperVinuri.ro fac parte din Grupul Agrointeligența, fondat și deținut de Vlad Macovei. Grupul acoperă mediatic trei zone de interes: agri, food și wine.</w:t>
      </w:r>
      <w:r>
        <w:rPr>
          <w:rFonts w:ascii="Helvetica" w:hAnsi="Helvetica" w:cs="Helvetica"/>
          <w:color w:val="313131"/>
          <w:sz w:val="32"/>
          <w:szCs w:val="32"/>
        </w:rPr>
        <w:t xml:space="preserve"> </w:t>
      </w:r>
      <w:r>
        <w:rPr>
          <w:rFonts w:ascii="Helvetica" w:hAnsi="Helvetica" w:cs="Helvetica"/>
          <w:color w:val="313131"/>
          <w:sz w:val="29"/>
          <w:szCs w:val="29"/>
        </w:rPr>
        <w:t>MediaStory.ro este un brand BTvideo, deținut de Cristi Niță și Sergiu Panaite și colaborează de doi ani cu Grupul Agrointeligența, ca partener exclusiv, pe zona de producție video corporate. BTvideo are una dintre cele mai experimentate echipe de producție de clipuri din România.</w:t>
      </w:r>
    </w:p>
    <w:p w:rsidR="005C0D77" w:rsidRDefault="005C0D77" w:rsidP="005C0D77">
      <w:pPr>
        <w:pStyle w:val="NormalWeb"/>
        <w:spacing w:before="0" w:beforeAutospacing="0" w:after="0" w:afterAutospacing="0"/>
        <w:rPr>
          <w:rFonts w:ascii="Helvetica" w:hAnsi="Helvetica" w:cs="Helvetica"/>
          <w:color w:val="313131"/>
          <w:sz w:val="22"/>
          <w:szCs w:val="22"/>
        </w:rPr>
      </w:pPr>
    </w:p>
    <w:p w:rsidR="005C0D77" w:rsidRDefault="00881160" w:rsidP="005C0D77">
      <w:pPr>
        <w:pStyle w:val="NormalWeb"/>
        <w:spacing w:before="0" w:beforeAutospacing="0" w:after="0" w:afterAutospacing="0"/>
        <w:rPr>
          <w:rFonts w:ascii="Helvetica" w:hAnsi="Helvetica" w:cs="Helvetica"/>
          <w:color w:val="313131"/>
          <w:sz w:val="22"/>
          <w:szCs w:val="22"/>
        </w:rPr>
      </w:pPr>
      <w:ins w:id="39" w:author="George Butunoiu" w:date="2019-04-24T10:39:00Z">
        <w:r>
          <w:rPr>
            <w:rFonts w:ascii="Helvetica" w:hAnsi="Helvetica" w:cs="Helvetica"/>
            <w:color w:val="313131"/>
            <w:sz w:val="29"/>
            <w:szCs w:val="29"/>
          </w:rPr>
          <w:t xml:space="preserve">Programul </w:t>
        </w:r>
      </w:ins>
      <w:r w:rsidR="005C0D77">
        <w:rPr>
          <w:rFonts w:ascii="Helvetica" w:hAnsi="Helvetica" w:cs="Helvetica"/>
          <w:color w:val="313131"/>
          <w:sz w:val="29"/>
          <w:szCs w:val="29"/>
        </w:rPr>
        <w:t>Bucharest Degustation Tour este coordonat de George Butunoiu, Vlad Macovei se ocupă de marketing și vânzări iar Sergiu Panaite este responsabil de concept și producție video.</w:t>
      </w:r>
    </w:p>
    <w:p w:rsidR="005C0D77" w:rsidRDefault="005C0D77" w:rsidP="005C0D77">
      <w:pPr>
        <w:pStyle w:val="NormalWeb"/>
        <w:spacing w:before="0" w:beforeAutospacing="0" w:after="0" w:afterAutospacing="0"/>
        <w:rPr>
          <w:rFonts w:ascii="Helvetica" w:hAnsi="Helvetica" w:cs="Helvetica"/>
          <w:color w:val="313131"/>
          <w:sz w:val="22"/>
          <w:szCs w:val="22"/>
        </w:rPr>
      </w:pPr>
    </w:p>
    <w:p w:rsidR="005C0D77" w:rsidRDefault="005C0D77" w:rsidP="005C0D77">
      <w:pPr>
        <w:pStyle w:val="NormalWeb"/>
        <w:spacing w:before="0" w:beforeAutospacing="0" w:after="0" w:afterAutospacing="0"/>
        <w:rPr>
          <w:rFonts w:ascii="Helvetica" w:hAnsi="Helvetica" w:cs="Helvetica"/>
          <w:color w:val="313131"/>
          <w:sz w:val="22"/>
          <w:szCs w:val="22"/>
        </w:rPr>
      </w:pPr>
      <w:r>
        <w:rPr>
          <w:rFonts w:ascii="Helvetica" w:hAnsi="Helvetica" w:cs="Helvetica"/>
          <w:color w:val="313131"/>
          <w:sz w:val="29"/>
          <w:szCs w:val="29"/>
        </w:rPr>
        <w:t xml:space="preserve">Cei interesați de parteneriate comerciale sau media îi pot scrie lui Vlad Macovei la adresa </w:t>
      </w:r>
      <w:hyperlink r:id="rId8" w:tgtFrame="_blank" w:history="1">
        <w:r>
          <w:rPr>
            <w:rStyle w:val="Hyperlink"/>
            <w:rFonts w:ascii="Helvetica" w:hAnsi="Helvetica" w:cs="Helvetica"/>
            <w:sz w:val="29"/>
            <w:szCs w:val="29"/>
          </w:rPr>
          <w:t>vlad.macovei@agrointel.ro</w:t>
        </w:r>
      </w:hyperlink>
    </w:p>
    <w:p w:rsidR="005C0D77" w:rsidRDefault="005C0D77" w:rsidP="005C0D77">
      <w:pPr>
        <w:pStyle w:val="NormalWeb"/>
        <w:spacing w:before="0" w:beforeAutospacing="0" w:after="0" w:afterAutospacing="0"/>
        <w:rPr>
          <w:rFonts w:ascii="Helvetica" w:hAnsi="Helvetica" w:cs="Helvetica"/>
          <w:color w:val="313131"/>
          <w:sz w:val="22"/>
          <w:szCs w:val="22"/>
        </w:rPr>
      </w:pPr>
    </w:p>
    <w:p w:rsidR="00964669" w:rsidRDefault="00964669"/>
    <w:sectPr w:rsidR="00964669" w:rsidSect="00007B13">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efaultTabStop w:val="720"/>
  <w:drawingGridHorizontalSpacing w:val="120"/>
  <w:displayHorizontalDrawingGridEvery w:val="2"/>
  <w:displayVerticalDrawingGridEvery w:val="2"/>
  <w:characterSpacingControl w:val="doNotCompress"/>
  <w:compat/>
  <w:rsids>
    <w:rsidRoot w:val="005C0D77"/>
    <w:rsid w:val="00007B13"/>
    <w:rsid w:val="000E1697"/>
    <w:rsid w:val="00335642"/>
    <w:rsid w:val="005C0671"/>
    <w:rsid w:val="005C0D77"/>
    <w:rsid w:val="00657133"/>
    <w:rsid w:val="006D1A43"/>
    <w:rsid w:val="006F1D89"/>
    <w:rsid w:val="00846DB8"/>
    <w:rsid w:val="00881160"/>
    <w:rsid w:val="00894B78"/>
    <w:rsid w:val="00964669"/>
    <w:rsid w:val="009705D3"/>
    <w:rsid w:val="00985419"/>
    <w:rsid w:val="00B86D9F"/>
    <w:rsid w:val="00BE13D4"/>
    <w:rsid w:val="00E20B47"/>
    <w:rsid w:val="00E9406B"/>
    <w:rsid w:val="00FE1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77"/>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D77"/>
    <w:rPr>
      <w:color w:val="0000FF"/>
      <w:u w:val="single"/>
    </w:rPr>
  </w:style>
  <w:style w:type="paragraph" w:styleId="NormalWeb">
    <w:name w:val="Normal (Web)"/>
    <w:basedOn w:val="Normal"/>
    <w:uiPriority w:val="99"/>
    <w:semiHidden/>
    <w:unhideWhenUsed/>
    <w:rsid w:val="005C0D77"/>
    <w:pPr>
      <w:spacing w:before="100" w:beforeAutospacing="1" w:after="100" w:afterAutospacing="1"/>
    </w:pPr>
  </w:style>
  <w:style w:type="paragraph" w:styleId="Revision">
    <w:name w:val="Revision"/>
    <w:hidden/>
    <w:uiPriority w:val="99"/>
    <w:semiHidden/>
    <w:rsid w:val="005C0D77"/>
    <w:rPr>
      <w:color w:val="auto"/>
    </w:rPr>
  </w:style>
  <w:style w:type="paragraph" w:styleId="BalloonText">
    <w:name w:val="Balloon Text"/>
    <w:basedOn w:val="Normal"/>
    <w:link w:val="BalloonTextChar"/>
    <w:uiPriority w:val="99"/>
    <w:semiHidden/>
    <w:unhideWhenUsed/>
    <w:rsid w:val="005C0D77"/>
    <w:rPr>
      <w:rFonts w:ascii="Tahoma" w:hAnsi="Tahoma" w:cs="Tahoma"/>
      <w:sz w:val="16"/>
      <w:szCs w:val="16"/>
    </w:rPr>
  </w:style>
  <w:style w:type="character" w:customStyle="1" w:styleId="BalloonTextChar">
    <w:name w:val="Balloon Text Char"/>
    <w:basedOn w:val="DefaultParagraphFont"/>
    <w:link w:val="BalloonText"/>
    <w:uiPriority w:val="99"/>
    <w:semiHidden/>
    <w:rsid w:val="005C0D77"/>
    <w:rPr>
      <w:rFonts w:ascii="Tahoma" w:hAnsi="Tahoma" w:cs="Tahoma"/>
      <w:color w:val="auto"/>
      <w:sz w:val="16"/>
      <w:szCs w:val="16"/>
    </w:rPr>
  </w:style>
</w:styles>
</file>

<file path=word/webSettings.xml><?xml version="1.0" encoding="utf-8"?>
<w:webSettings xmlns:r="http://schemas.openxmlformats.org/officeDocument/2006/relationships" xmlns:w="http://schemas.openxmlformats.org/wordprocessingml/2006/main">
  <w:divs>
    <w:div w:id="82778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ad.macovei@agrointel.ro" TargetMode="External"/><Relationship Id="rId3" Type="http://schemas.openxmlformats.org/officeDocument/2006/relationships/webSettings" Target="webSettings.xml"/><Relationship Id="rId7" Type="http://schemas.openxmlformats.org/officeDocument/2006/relationships/hyperlink" Target="http://supervinuri.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er-hrana.ro" TargetMode="External"/><Relationship Id="rId5" Type="http://schemas.openxmlformats.org/officeDocument/2006/relationships/hyperlink" Target="http://mediastory.ro" TargetMode="External"/><Relationship Id="rId10" Type="http://schemas.openxmlformats.org/officeDocument/2006/relationships/theme" Target="theme/theme1.xml"/><Relationship Id="rId4" Type="http://schemas.openxmlformats.org/officeDocument/2006/relationships/hyperlink" Target="http://restocracy.r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Butunoiu</dc:creator>
  <cp:lastModifiedBy>George Butunoiu</cp:lastModifiedBy>
  <cp:revision>5</cp:revision>
  <dcterms:created xsi:type="dcterms:W3CDTF">2019-04-24T06:26:00Z</dcterms:created>
  <dcterms:modified xsi:type="dcterms:W3CDTF">2019-04-24T07:41:00Z</dcterms:modified>
</cp:coreProperties>
</file>